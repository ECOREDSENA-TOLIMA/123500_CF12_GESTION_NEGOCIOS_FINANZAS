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F1303" w14:textId="77777777" w:rsidR="00445968" w:rsidRDefault="00445968">
      <w:pPr>
        <w:jc w:val="center"/>
        <w:rPr>
          <w:b/>
          <w:sz w:val="28"/>
          <w:szCs w:val="28"/>
        </w:rPr>
      </w:pPr>
      <w:bookmarkStart w:id="0" w:name="_heading=h.30j0zll" w:colFirst="0" w:colLast="0"/>
      <w:bookmarkEnd w:id="0"/>
    </w:p>
    <w:p w14:paraId="69392D8F" w14:textId="77777777" w:rsidR="00445968" w:rsidRDefault="00445968">
      <w:pPr>
        <w:rPr>
          <w:b/>
          <w:u w:val="single"/>
        </w:rPr>
      </w:pPr>
    </w:p>
    <w:tbl>
      <w:tblPr>
        <w:tblStyle w:val="af4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445968" w14:paraId="79B85854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sdt>
            <w:sdtPr>
              <w:tag w:val="goog_rdk_1"/>
              <w:id w:val="-885563493"/>
            </w:sdtPr>
            <w:sdtContent>
              <w:p w14:paraId="5195C521" w14:textId="77777777" w:rsidR="00445968" w:rsidRPr="00445968" w:rsidRDefault="00000000">
                <w:pPr>
                  <w:jc w:val="center"/>
                  <w:rPr>
                    <w:b/>
                    <w:color w:val="000000"/>
                    <w:sz w:val="20"/>
                    <w:szCs w:val="20"/>
                    <w:rPrChange w:id="1" w:author="SANDRA PATRICIA HOYOS SEPULVEDA" w:date="2022-08-01T20:39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</w:pPr>
                <w:sdt>
                  <w:sdtPr>
                    <w:tag w:val="goog_rdk_0"/>
                    <w:id w:val="1723799864"/>
                  </w:sdtPr>
                  <w:sdtContent>
                    <w:r>
                      <w:rPr>
                        <w:b/>
                        <w:color w:val="000000"/>
                        <w:sz w:val="20"/>
                        <w:szCs w:val="20"/>
                        <w:rPrChange w:id="2" w:author="SANDRA PATRICIA HOYOS SEPULVEDA" w:date="2022-08-01T20:39:00Z">
                          <w:rPr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>DESCRIPCIÓN DE ACTIVIDAD DIDÁCTICA</w:t>
                    </w:r>
                  </w:sdtContent>
                </w:sdt>
              </w:p>
            </w:sdtContent>
          </w:sdt>
        </w:tc>
      </w:tr>
      <w:tr w:rsidR="00445968" w14:paraId="6C2B9F50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sdt>
            <w:sdtPr>
              <w:tag w:val="goog_rdk_8"/>
              <w:id w:val="-1650822826"/>
            </w:sdtPr>
            <w:sdtContent>
              <w:p w14:paraId="30218A73" w14:textId="77777777" w:rsidR="00445968" w:rsidRPr="00445968" w:rsidRDefault="00000000">
                <w:pPr>
                  <w:rPr>
                    <w:b/>
                    <w:color w:val="000000"/>
                    <w:sz w:val="20"/>
                    <w:szCs w:val="20"/>
                    <w:rPrChange w:id="3" w:author="SANDRA PATRICIA HOYOS SEPULVEDA" w:date="2022-08-01T20:39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</w:pPr>
                <w:sdt>
                  <w:sdtPr>
                    <w:tag w:val="goog_rdk_2"/>
                    <w:id w:val="188966427"/>
                  </w:sdtPr>
                  <w:sdtContent>
                    <w:r>
                      <w:rPr>
                        <w:b/>
                        <w:color w:val="000000"/>
                        <w:sz w:val="20"/>
                        <w:szCs w:val="20"/>
                        <w:rPrChange w:id="4" w:author="SANDRA PATRICIA HOYOS SEPULVEDA" w:date="2022-08-01T20:39:00Z">
                          <w:rPr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 xml:space="preserve">Nombre de la </w:t>
                    </w:r>
                  </w:sdtContent>
                </w:sdt>
                <w:sdt>
                  <w:sdtPr>
                    <w:tag w:val="goog_rdk_3"/>
                    <w:id w:val="-1606870642"/>
                  </w:sdtPr>
                  <w:sdtContent>
                    <w:sdt>
                      <w:sdtPr>
                        <w:tag w:val="goog_rdk_4"/>
                        <w:id w:val="1700277877"/>
                      </w:sdtPr>
                      <w:sdtContent>
                        <w:ins w:id="5" w:author="SANDRA PATRICIA HOYOS SEPULVEDA" w:date="2022-08-01T20:39:00Z">
                          <w:r>
                            <w:rPr>
                              <w:b/>
                              <w:color w:val="000000"/>
                              <w:sz w:val="20"/>
                              <w:szCs w:val="20"/>
                              <w:rPrChange w:id="6" w:author="SANDRA PATRICIA HOYOS SEPULVEDA" w:date="2022-08-01T20:39:00Z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rPrChange>
                            </w:rPr>
                            <w:t>a</w:t>
                          </w:r>
                        </w:ins>
                      </w:sdtContent>
                    </w:sdt>
                  </w:sdtContent>
                </w:sdt>
                <w:sdt>
                  <w:sdtPr>
                    <w:tag w:val="goog_rdk_5"/>
                    <w:id w:val="1331567663"/>
                  </w:sdtPr>
                  <w:sdtContent>
                    <w:sdt>
                      <w:sdtPr>
                        <w:tag w:val="goog_rdk_6"/>
                        <w:id w:val="-1699530808"/>
                      </w:sdtPr>
                      <w:sdtContent>
                        <w:del w:id="7" w:author="SANDRA PATRICIA HOYOS SEPULVEDA" w:date="2022-08-01T20:39:00Z">
                          <w:r>
                            <w:rPr>
                              <w:b/>
                              <w:color w:val="000000"/>
                              <w:sz w:val="20"/>
                              <w:szCs w:val="20"/>
                              <w:rPrChange w:id="8" w:author="SANDRA PATRICIA HOYOS SEPULVEDA" w:date="2022-08-01T20:39:00Z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rPrChange>
                            </w:rPr>
                            <w:delText>A</w:delText>
                          </w:r>
                        </w:del>
                      </w:sdtContent>
                    </w:sdt>
                  </w:sdtContent>
                </w:sdt>
                <w:sdt>
                  <w:sdtPr>
                    <w:tag w:val="goog_rdk_7"/>
                    <w:id w:val="-1793355223"/>
                  </w:sdtPr>
                  <w:sdtContent>
                    <w:r>
                      <w:rPr>
                        <w:b/>
                        <w:color w:val="000000"/>
                        <w:sz w:val="20"/>
                        <w:szCs w:val="20"/>
                        <w:rPrChange w:id="9" w:author="SANDRA PATRICIA HOYOS SEPULVEDA" w:date="2022-08-01T20:39:00Z">
                          <w:rPr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>ctividad</w:t>
                    </w:r>
                  </w:sdtContent>
                </w:sdt>
              </w:p>
            </w:sdtContent>
          </w:sdt>
        </w:tc>
        <w:tc>
          <w:tcPr>
            <w:tcW w:w="6706" w:type="dxa"/>
            <w:shd w:val="clear" w:color="auto" w:fill="auto"/>
            <w:vAlign w:val="center"/>
          </w:tcPr>
          <w:p w14:paraId="11C9220A" w14:textId="77777777" w:rsidR="0044596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Afianzando conceptos para la gestión de riesgos </w:t>
            </w:r>
          </w:p>
        </w:tc>
      </w:tr>
      <w:tr w:rsidR="00445968" w14:paraId="38CBDE4A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sdt>
            <w:sdtPr>
              <w:tag w:val="goog_rdk_10"/>
              <w:id w:val="334508412"/>
            </w:sdtPr>
            <w:sdtContent>
              <w:p w14:paraId="608BBD6A" w14:textId="77777777" w:rsidR="00445968" w:rsidRPr="00445968" w:rsidRDefault="00000000">
                <w:pPr>
                  <w:rPr>
                    <w:b/>
                    <w:color w:val="000000"/>
                    <w:sz w:val="20"/>
                    <w:szCs w:val="20"/>
                    <w:rPrChange w:id="10" w:author="SANDRA PATRICIA HOYOS SEPULVEDA" w:date="2022-08-01T20:39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</w:pPr>
                <w:sdt>
                  <w:sdtPr>
                    <w:tag w:val="goog_rdk_9"/>
                    <w:id w:val="942495789"/>
                  </w:sdtPr>
                  <w:sdtContent>
                    <w:r>
                      <w:rPr>
                        <w:b/>
                        <w:color w:val="000000"/>
                        <w:sz w:val="20"/>
                        <w:szCs w:val="20"/>
                        <w:rPrChange w:id="11" w:author="SANDRA PATRICIA HOYOS SEPULVEDA" w:date="2022-08-01T20:39:00Z">
                          <w:rPr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>Objetivo de la actividad</w:t>
                    </w:r>
                  </w:sdtContent>
                </w:sdt>
              </w:p>
            </w:sdtContent>
          </w:sdt>
        </w:tc>
        <w:tc>
          <w:tcPr>
            <w:tcW w:w="6706" w:type="dxa"/>
            <w:shd w:val="clear" w:color="auto" w:fill="auto"/>
            <w:vAlign w:val="center"/>
          </w:tcPr>
          <w:p w14:paraId="6BEE875D" w14:textId="77777777" w:rsidR="00445968" w:rsidRDefault="00000000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Identificar los conceptos claves para el manejo y la gestión de riesgos a partir de las normativas y políticas organizacionales. </w:t>
            </w:r>
          </w:p>
        </w:tc>
      </w:tr>
      <w:tr w:rsidR="00445968" w14:paraId="44A4EB3B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sdt>
            <w:sdtPr>
              <w:tag w:val="goog_rdk_12"/>
              <w:id w:val="2043315289"/>
            </w:sdtPr>
            <w:sdtContent>
              <w:p w14:paraId="001B9F1E" w14:textId="77777777" w:rsidR="00445968" w:rsidRPr="00445968" w:rsidRDefault="00000000">
                <w:pPr>
                  <w:rPr>
                    <w:b/>
                    <w:color w:val="000000"/>
                    <w:sz w:val="20"/>
                    <w:szCs w:val="20"/>
                    <w:rPrChange w:id="12" w:author="SANDRA PATRICIA HOYOS SEPULVEDA" w:date="2022-08-01T20:39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</w:pPr>
                <w:sdt>
                  <w:sdtPr>
                    <w:tag w:val="goog_rdk_11"/>
                    <w:id w:val="-1211104878"/>
                  </w:sdtPr>
                  <w:sdtContent>
                    <w:r>
                      <w:rPr>
                        <w:b/>
                        <w:color w:val="000000"/>
                        <w:sz w:val="20"/>
                        <w:szCs w:val="20"/>
                        <w:rPrChange w:id="13" w:author="SANDRA PATRICIA HOYOS SEPULVEDA" w:date="2022-08-01T20:39:00Z">
                          <w:rPr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>Tipo de actividad sugerida</w:t>
                    </w:r>
                  </w:sdtContent>
                </w:sdt>
              </w:p>
            </w:sdtContent>
          </w:sdt>
        </w:tc>
        <w:tc>
          <w:tcPr>
            <w:tcW w:w="6706" w:type="dxa"/>
            <w:shd w:val="clear" w:color="auto" w:fill="auto"/>
            <w:vAlign w:val="center"/>
          </w:tcPr>
          <w:p w14:paraId="3EB3FA65" w14:textId="77777777" w:rsidR="00445968" w:rsidRDefault="00445968">
            <w:pPr>
              <w:rPr>
                <w:color w:val="000000"/>
                <w:sz w:val="20"/>
                <w:szCs w:val="20"/>
              </w:rPr>
            </w:pPr>
          </w:p>
          <w:p w14:paraId="1999CCE3" w14:textId="77777777" w:rsidR="0044596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88D5B6D" wp14:editId="01F91D3F">
                  <wp:extent cx="933450" cy="781050"/>
                  <wp:effectExtent l="0" t="0" r="0" b="0"/>
                  <wp:docPr id="25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r="77612" b="675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781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C55DA4F" w14:textId="77777777" w:rsidR="00445968" w:rsidRDefault="00445968">
            <w:pPr>
              <w:rPr>
                <w:color w:val="000000"/>
                <w:sz w:val="20"/>
                <w:szCs w:val="20"/>
              </w:rPr>
            </w:pPr>
          </w:p>
        </w:tc>
      </w:tr>
      <w:tr w:rsidR="00445968" w14:paraId="528157E9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sdt>
            <w:sdtPr>
              <w:tag w:val="goog_rdk_14"/>
              <w:id w:val="-1213350189"/>
            </w:sdtPr>
            <w:sdtContent>
              <w:p w14:paraId="05E10ACF" w14:textId="77777777" w:rsidR="00445968" w:rsidRPr="00445968" w:rsidRDefault="00000000">
                <w:pPr>
                  <w:rPr>
                    <w:b/>
                    <w:color w:val="000000"/>
                    <w:sz w:val="20"/>
                    <w:szCs w:val="20"/>
                    <w:rPrChange w:id="14" w:author="SANDRA PATRICIA HOYOS SEPULVEDA" w:date="2022-08-01T20:39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</w:pPr>
                <w:sdt>
                  <w:sdtPr>
                    <w:tag w:val="goog_rdk_13"/>
                    <w:id w:val="-1790887715"/>
                  </w:sdtPr>
                  <w:sdtContent>
                    <w:r>
                      <w:rPr>
                        <w:b/>
                        <w:color w:val="000000"/>
                        <w:sz w:val="20"/>
                        <w:szCs w:val="20"/>
                        <w:rPrChange w:id="15" w:author="SANDRA PATRICIA HOYOS SEPULVEDA" w:date="2022-08-01T20:39:00Z">
                          <w:rPr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 xml:space="preserve">Archivo de la actividad </w:t>
                    </w:r>
                  </w:sdtContent>
                </w:sdt>
              </w:p>
            </w:sdtContent>
          </w:sdt>
          <w:sdt>
            <w:sdtPr>
              <w:tag w:val="goog_rdk_16"/>
              <w:id w:val="-284424361"/>
            </w:sdtPr>
            <w:sdtContent>
              <w:p w14:paraId="2568488B" w14:textId="77777777" w:rsidR="00445968" w:rsidRPr="00445968" w:rsidRDefault="00000000">
                <w:pPr>
                  <w:rPr>
                    <w:b/>
                    <w:color w:val="000000"/>
                    <w:sz w:val="20"/>
                    <w:szCs w:val="20"/>
                    <w:rPrChange w:id="16" w:author="SANDRA PATRICIA HOYOS SEPULVEDA" w:date="2022-08-01T20:39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</w:pPr>
                <w:sdt>
                  <w:sdtPr>
                    <w:tag w:val="goog_rdk_15"/>
                    <w:id w:val="256876987"/>
                  </w:sdtPr>
                  <w:sdtContent>
                    <w:r>
                      <w:rPr>
                        <w:b/>
                        <w:color w:val="000000"/>
                        <w:sz w:val="20"/>
                        <w:szCs w:val="20"/>
                        <w:rPrChange w:id="17" w:author="SANDRA PATRICIA HOYOS SEPULVEDA" w:date="2022-08-01T20:39:00Z">
                          <w:rPr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>(Anexo donde se describe la actividad propuesta)</w:t>
                    </w:r>
                  </w:sdtContent>
                </w:sdt>
              </w:p>
            </w:sdtContent>
          </w:sdt>
        </w:tc>
        <w:tc>
          <w:tcPr>
            <w:tcW w:w="6706" w:type="dxa"/>
            <w:shd w:val="clear" w:color="auto" w:fill="auto"/>
            <w:vAlign w:val="center"/>
          </w:tcPr>
          <w:p w14:paraId="2CB3CFD1" w14:textId="77777777" w:rsidR="00445968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Actividad didáctica CF012</w:t>
            </w:r>
          </w:p>
          <w:p w14:paraId="09385E2B" w14:textId="77777777" w:rsidR="00445968" w:rsidRDefault="00445968">
            <w:pPr>
              <w:rPr>
                <w:i/>
                <w:color w:val="999999"/>
                <w:sz w:val="20"/>
                <w:szCs w:val="20"/>
              </w:rPr>
            </w:pPr>
          </w:p>
        </w:tc>
      </w:tr>
    </w:tbl>
    <w:p w14:paraId="471659A4" w14:textId="77777777" w:rsidR="00445968" w:rsidRDefault="00445968">
      <w:pPr>
        <w:rPr>
          <w:b/>
          <w:u w:val="single"/>
        </w:rPr>
      </w:pPr>
    </w:p>
    <w:p w14:paraId="3F79B3CE" w14:textId="77777777" w:rsidR="00445968" w:rsidRDefault="00000000">
      <w:pPr>
        <w:rPr>
          <w:b/>
        </w:rPr>
      </w:pPr>
      <w:r>
        <w:rPr>
          <w:b/>
        </w:rPr>
        <w:t>Lea con atención cada enunciado y seleccione si es falso o verdadero: (las respuestas correctas se encuentran resaltadas en verde)</w:t>
      </w:r>
    </w:p>
    <w:p w14:paraId="3AF3CDC3" w14:textId="77777777" w:rsidR="00445968" w:rsidRDefault="00445968">
      <w:pPr>
        <w:jc w:val="both"/>
        <w:rPr>
          <w:b/>
          <w:u w:val="single"/>
        </w:rPr>
      </w:pPr>
    </w:p>
    <w:p w14:paraId="36298935" w14:textId="77777777" w:rsidR="0044596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Para formular una matriz de riesgos se debe describir únicamente la probabilidad de impacto de éstos en la organización.</w:t>
      </w:r>
    </w:p>
    <w:p w14:paraId="72818826" w14:textId="77777777" w:rsidR="00445968" w:rsidRDefault="00445968">
      <w:pPr>
        <w:jc w:val="both"/>
      </w:pPr>
    </w:p>
    <w:p w14:paraId="6E510819" w14:textId="77777777" w:rsidR="0044596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green"/>
        </w:rPr>
      </w:pPr>
      <w:r>
        <w:rPr>
          <w:color w:val="000000"/>
          <w:highlight w:val="green"/>
        </w:rPr>
        <w:t>Falso</w:t>
      </w:r>
    </w:p>
    <w:p w14:paraId="35B08F4F" w14:textId="77777777" w:rsidR="0044596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Verdadero</w:t>
      </w:r>
    </w:p>
    <w:p w14:paraId="517696A6" w14:textId="77777777" w:rsidR="00445968" w:rsidRDefault="00445968">
      <w:pPr>
        <w:jc w:val="both"/>
        <w:rPr>
          <w:b/>
        </w:rPr>
      </w:pPr>
    </w:p>
    <w:p w14:paraId="4D7E4D0C" w14:textId="77777777" w:rsidR="00445968" w:rsidRDefault="00000000">
      <w:pPr>
        <w:jc w:val="both"/>
        <w:rPr>
          <w:b/>
        </w:rPr>
      </w:pPr>
      <w:r>
        <w:rPr>
          <w:b/>
        </w:rPr>
        <w:t>Retroalimentación:</w:t>
      </w:r>
    </w:p>
    <w:p w14:paraId="015EB109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28BA5A6C" w14:textId="77777777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t>V</w:t>
      </w:r>
      <w:r>
        <w:rPr>
          <w:color w:val="FF0000"/>
        </w:rPr>
        <w:t xml:space="preserve"> – Respuesta incorrecta. No se debe describir únicamente la probabilidad de impacto, también es necesario precisar acciones y responsables en cada proceso.</w:t>
      </w:r>
    </w:p>
    <w:p w14:paraId="102BA4E6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7561CB5A" w14:textId="77777777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  <w:r>
        <w:rPr>
          <w:b/>
          <w:color w:val="00B050"/>
        </w:rPr>
        <w:t xml:space="preserve">F </w:t>
      </w:r>
      <w:r>
        <w:rPr>
          <w:color w:val="00B050"/>
        </w:rPr>
        <w:t>– Respuesta Correcta. Siempre para formular una matriz de riesgos se debe describir la probabilidad de impacto que estos pueden tener para la organización, y precisar acciones y responsables en cada proceso.</w:t>
      </w:r>
    </w:p>
    <w:p w14:paraId="43C3424E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34D37D48" w14:textId="77777777" w:rsidR="0044596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La cultura de riesgos describe e integra conocimientos, valores, actitudes y creencias que comparten y unifican un grupo de personas.</w:t>
      </w:r>
    </w:p>
    <w:p w14:paraId="307A0FEB" w14:textId="77777777" w:rsidR="00445968" w:rsidRDefault="00445968">
      <w:pPr>
        <w:jc w:val="both"/>
      </w:pPr>
    </w:p>
    <w:p w14:paraId="55C17F44" w14:textId="77777777" w:rsidR="0044596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Falso</w:t>
      </w:r>
    </w:p>
    <w:p w14:paraId="7B3C25D2" w14:textId="77777777" w:rsidR="0044596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green"/>
        </w:rPr>
      </w:pPr>
      <w:r>
        <w:rPr>
          <w:color w:val="000000"/>
          <w:highlight w:val="green"/>
        </w:rPr>
        <w:t>Verdadero</w:t>
      </w:r>
    </w:p>
    <w:sdt>
      <w:sdtPr>
        <w:tag w:val="goog_rdk_19"/>
        <w:id w:val="643086822"/>
      </w:sdtPr>
      <w:sdtContent>
        <w:p w14:paraId="4D83EC7D" w14:textId="77777777" w:rsidR="00445968" w:rsidRDefault="00000000">
          <w:pPr>
            <w:jc w:val="both"/>
            <w:rPr>
              <w:ins w:id="18" w:author="SANDRA PATRICIA HOYOS SEPULVEDA" w:date="2022-08-01T20:39:00Z"/>
              <w:color w:val="000000"/>
              <w:highlight w:val="green"/>
            </w:rPr>
          </w:pPr>
          <w:sdt>
            <w:sdtPr>
              <w:tag w:val="goog_rdk_18"/>
              <w:id w:val="-640341814"/>
            </w:sdtPr>
            <w:sdtContent/>
          </w:sdt>
        </w:p>
      </w:sdtContent>
    </w:sdt>
    <w:p w14:paraId="59145359" w14:textId="77777777" w:rsidR="00445968" w:rsidRDefault="00445968">
      <w:pPr>
        <w:jc w:val="both"/>
        <w:rPr>
          <w:b/>
        </w:rPr>
      </w:pPr>
    </w:p>
    <w:p w14:paraId="7BCE524C" w14:textId="77777777" w:rsidR="00445968" w:rsidRDefault="00000000">
      <w:pPr>
        <w:jc w:val="both"/>
        <w:rPr>
          <w:b/>
        </w:rPr>
      </w:pPr>
      <w:r>
        <w:rPr>
          <w:b/>
        </w:rPr>
        <w:lastRenderedPageBreak/>
        <w:t>Retroalimentación:</w:t>
      </w:r>
    </w:p>
    <w:p w14:paraId="35382D10" w14:textId="77777777" w:rsidR="00445968" w:rsidRDefault="00445968">
      <w:pPr>
        <w:jc w:val="both"/>
      </w:pPr>
    </w:p>
    <w:p w14:paraId="4725979A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835D227" w14:textId="77777777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  <w:r>
        <w:rPr>
          <w:b/>
          <w:color w:val="00B050"/>
        </w:rPr>
        <w:t>V</w:t>
      </w:r>
      <w:r>
        <w:rPr>
          <w:color w:val="00B050"/>
        </w:rPr>
        <w:t xml:space="preserve"> – Respuesta Correcta. Además, todos trabajan en un objetivo común, mitigar los riesgos en el interior de las empresas.</w:t>
      </w:r>
    </w:p>
    <w:p w14:paraId="13CBE887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10A44C07" w14:textId="18A58B2E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t>F</w:t>
      </w:r>
      <w:r>
        <w:rPr>
          <w:color w:val="FF0000"/>
        </w:rPr>
        <w:t xml:space="preserve"> – Respuesta incorrecta. </w:t>
      </w:r>
      <w:r w:rsidRPr="00851164">
        <w:rPr>
          <w:color w:val="FF0000"/>
          <w:highlight w:val="cyan"/>
        </w:rPr>
        <w:t>Recuerd</w:t>
      </w:r>
      <w:r w:rsidR="00691D58" w:rsidRPr="00851164">
        <w:rPr>
          <w:color w:val="FF0000"/>
          <w:highlight w:val="cyan"/>
        </w:rPr>
        <w:t>e</w:t>
      </w:r>
      <w:r w:rsidRPr="00851164">
        <w:rPr>
          <w:color w:val="FF0000"/>
          <w:highlight w:val="cyan"/>
        </w:rPr>
        <w:t xml:space="preserve"> que la</w:t>
      </w:r>
      <w:r>
        <w:rPr>
          <w:color w:val="FF0000"/>
        </w:rPr>
        <w:t xml:space="preserve"> cultura de riesgos integra conocimientos, valores, actitudes y creencias que comparten y unifican un grupo de personas con un objetivo común que se aplica en el interior de las empresas.</w:t>
      </w:r>
    </w:p>
    <w:p w14:paraId="0A0558E0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</w:p>
    <w:p w14:paraId="0A2F42EC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2271E64" w14:textId="77777777" w:rsidR="0044596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El análisis del riesgo se realiza con diferentes grados de complejidad, todo depende de su propósito.</w:t>
      </w:r>
    </w:p>
    <w:p w14:paraId="41C5C72F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B771C48" w14:textId="77777777" w:rsidR="0044596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Falso</w:t>
      </w:r>
    </w:p>
    <w:p w14:paraId="0384D791" w14:textId="77777777" w:rsidR="0044596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green"/>
        </w:rPr>
      </w:pPr>
      <w:r>
        <w:rPr>
          <w:color w:val="000000"/>
          <w:highlight w:val="green"/>
        </w:rPr>
        <w:t>Verdadero</w:t>
      </w:r>
    </w:p>
    <w:p w14:paraId="1A4E8E40" w14:textId="77777777" w:rsidR="00445968" w:rsidRDefault="00445968">
      <w:pPr>
        <w:jc w:val="both"/>
        <w:rPr>
          <w:b/>
        </w:rPr>
      </w:pPr>
    </w:p>
    <w:p w14:paraId="52B3E60B" w14:textId="77777777" w:rsidR="00445968" w:rsidRDefault="00000000">
      <w:pPr>
        <w:jc w:val="both"/>
        <w:rPr>
          <w:b/>
        </w:rPr>
      </w:pPr>
      <w:r>
        <w:rPr>
          <w:b/>
        </w:rPr>
        <w:t>Retroalimentación:</w:t>
      </w:r>
    </w:p>
    <w:p w14:paraId="5A8D280F" w14:textId="77777777" w:rsidR="00445968" w:rsidRDefault="00445968">
      <w:pPr>
        <w:jc w:val="both"/>
      </w:pPr>
    </w:p>
    <w:p w14:paraId="7446AF26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6BA2DA1" w14:textId="77777777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  <w:r>
        <w:rPr>
          <w:b/>
          <w:color w:val="00B050"/>
        </w:rPr>
        <w:t>V</w:t>
      </w:r>
      <w:r>
        <w:rPr>
          <w:color w:val="00B050"/>
        </w:rPr>
        <w:t xml:space="preserve"> – Respuesta Correcta. Muy bien, el análisis del riesgo se realiza con diferentes grados de complejidad, todo depende de su propósito, la disponibilidad, transparencia y confiabilidad de la información y los recursos disponibles.</w:t>
      </w:r>
    </w:p>
    <w:p w14:paraId="3F7557D3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13B7076E" w14:textId="77777777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t>F</w:t>
      </w:r>
      <w:r>
        <w:rPr>
          <w:color w:val="FF0000"/>
        </w:rPr>
        <w:t xml:space="preserve"> – Respuesta incorrecta. </w:t>
      </w:r>
      <w:r w:rsidRPr="00851164">
        <w:rPr>
          <w:color w:val="FF0000"/>
          <w:highlight w:val="cyan"/>
        </w:rPr>
        <w:t>Recuerde que</w:t>
      </w:r>
      <w:r>
        <w:rPr>
          <w:color w:val="FF0000"/>
        </w:rPr>
        <w:t xml:space="preserve"> todos los riesgos tienen diferente impacto cuantitativo en la organización, por eso se abordan asignando diferentes grados de complejidad.</w:t>
      </w:r>
    </w:p>
    <w:p w14:paraId="6FA4CF44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20B04869" w14:textId="77777777" w:rsidR="004459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B050"/>
        </w:rPr>
      </w:pPr>
      <w:r>
        <w:rPr>
          <w:color w:val="000000"/>
        </w:rPr>
        <w:t>En la matriz de riesgos se identifican de forma numérica los riesgos a los que se expone una empresa.</w:t>
      </w:r>
    </w:p>
    <w:p w14:paraId="25D69C6B" w14:textId="77777777" w:rsidR="00445968" w:rsidRDefault="00445968">
      <w:pPr>
        <w:jc w:val="both"/>
        <w:rPr>
          <w:color w:val="00B050"/>
        </w:rPr>
      </w:pPr>
    </w:p>
    <w:p w14:paraId="353B7828" w14:textId="77777777" w:rsidR="0044596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green"/>
        </w:rPr>
      </w:pPr>
      <w:r>
        <w:rPr>
          <w:color w:val="000000"/>
          <w:highlight w:val="green"/>
        </w:rPr>
        <w:t>Falso</w:t>
      </w:r>
    </w:p>
    <w:p w14:paraId="457D74B7" w14:textId="77777777" w:rsidR="0044596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Verdadero</w:t>
      </w:r>
    </w:p>
    <w:p w14:paraId="78F376AE" w14:textId="77777777" w:rsidR="00445968" w:rsidRDefault="00445968">
      <w:pPr>
        <w:jc w:val="both"/>
        <w:rPr>
          <w:b/>
        </w:rPr>
      </w:pPr>
    </w:p>
    <w:p w14:paraId="2F1CE820" w14:textId="77777777" w:rsidR="00445968" w:rsidRDefault="00000000">
      <w:pPr>
        <w:jc w:val="both"/>
        <w:rPr>
          <w:b/>
        </w:rPr>
      </w:pPr>
      <w:r>
        <w:rPr>
          <w:b/>
        </w:rPr>
        <w:t>Retroalimentación:</w:t>
      </w:r>
    </w:p>
    <w:p w14:paraId="0301D14C" w14:textId="77777777" w:rsidR="00445968" w:rsidRDefault="00445968">
      <w:pPr>
        <w:jc w:val="both"/>
        <w:rPr>
          <w:color w:val="00B050"/>
        </w:rPr>
      </w:pPr>
    </w:p>
    <w:p w14:paraId="77C6F087" w14:textId="77777777" w:rsidR="00445968" w:rsidRDefault="00445968">
      <w:pPr>
        <w:jc w:val="both"/>
        <w:rPr>
          <w:color w:val="00B050"/>
        </w:rPr>
      </w:pPr>
    </w:p>
    <w:p w14:paraId="2606536C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BBB21B0" w14:textId="77777777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t xml:space="preserve">V </w:t>
      </w:r>
      <w:r>
        <w:rPr>
          <w:color w:val="FF0000"/>
        </w:rPr>
        <w:t xml:space="preserve">– Respuesta incorrecta. </w:t>
      </w:r>
      <w:r w:rsidRPr="00851164">
        <w:rPr>
          <w:color w:val="FF0000"/>
          <w:highlight w:val="cyan"/>
        </w:rPr>
        <w:t>Recuerde que</w:t>
      </w:r>
      <w:r>
        <w:rPr>
          <w:color w:val="FF0000"/>
        </w:rPr>
        <w:t xml:space="preserve"> la Matriz de riesgos es una interpretación gráfica de los riesgos presentes en una organización.</w:t>
      </w:r>
    </w:p>
    <w:p w14:paraId="35083368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16A8E7CA" w14:textId="77777777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  <w:r>
        <w:rPr>
          <w:b/>
          <w:color w:val="00B050"/>
        </w:rPr>
        <w:t>F</w:t>
      </w:r>
      <w:r>
        <w:rPr>
          <w:color w:val="00B050"/>
        </w:rPr>
        <w:t xml:space="preserve"> – Respuesta Correcta. ¡Muy bien!, en la matriz de riesgos se identifican de forma gráfica los riesgos a los que se expone una empresa, teniendo en cuenta la probabilidad y el impacto que pueden causar.</w:t>
      </w:r>
    </w:p>
    <w:p w14:paraId="68D0DD0A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2FBCAC5D" w14:textId="77777777" w:rsidR="004459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lastRenderedPageBreak/>
        <w:t>La Gestión de Riesgo Empresarial es un proceso que afecta a todos los órganos directivos y laborales de la organización.</w:t>
      </w:r>
    </w:p>
    <w:p w14:paraId="742D3C8E" w14:textId="77777777" w:rsidR="00445968" w:rsidRDefault="00445968">
      <w:pPr>
        <w:jc w:val="both"/>
      </w:pPr>
    </w:p>
    <w:p w14:paraId="06790C73" w14:textId="77777777" w:rsidR="0044596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Falso</w:t>
      </w:r>
    </w:p>
    <w:p w14:paraId="6CDF4ACD" w14:textId="77777777" w:rsidR="0044596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green"/>
        </w:rPr>
      </w:pPr>
      <w:r>
        <w:rPr>
          <w:color w:val="000000"/>
          <w:highlight w:val="green"/>
        </w:rPr>
        <w:t>Verdadero</w:t>
      </w:r>
    </w:p>
    <w:p w14:paraId="4D458F10" w14:textId="77777777" w:rsidR="00445968" w:rsidRDefault="00445968">
      <w:pPr>
        <w:jc w:val="both"/>
        <w:rPr>
          <w:b/>
        </w:rPr>
      </w:pPr>
    </w:p>
    <w:p w14:paraId="008E2492" w14:textId="77777777" w:rsidR="00445968" w:rsidRDefault="00000000">
      <w:pPr>
        <w:jc w:val="both"/>
        <w:rPr>
          <w:b/>
        </w:rPr>
      </w:pPr>
      <w:r>
        <w:rPr>
          <w:b/>
        </w:rPr>
        <w:t>Retroalimentación:</w:t>
      </w:r>
    </w:p>
    <w:p w14:paraId="681D9AA7" w14:textId="77777777" w:rsidR="00445968" w:rsidRDefault="00445968">
      <w:pPr>
        <w:jc w:val="both"/>
      </w:pPr>
    </w:p>
    <w:p w14:paraId="52C2D98D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1820D635" w14:textId="490D9E13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b/>
          <w:color w:val="00B050"/>
        </w:rPr>
        <w:t>V</w:t>
      </w:r>
      <w:r>
        <w:rPr>
          <w:color w:val="00B050"/>
        </w:rPr>
        <w:t xml:space="preserve"> – Respuesta Correcta. </w:t>
      </w:r>
      <w:r w:rsidRPr="00851164">
        <w:rPr>
          <w:color w:val="00B050"/>
          <w:highlight w:val="cyan"/>
        </w:rPr>
        <w:t>Marc</w:t>
      </w:r>
      <w:r w:rsidR="00851164" w:rsidRPr="00851164">
        <w:rPr>
          <w:color w:val="00B050"/>
          <w:highlight w:val="cyan"/>
        </w:rPr>
        <w:t>ó</w:t>
      </w:r>
      <w:r w:rsidRPr="00851164">
        <w:rPr>
          <w:color w:val="00B050"/>
          <w:highlight w:val="cyan"/>
        </w:rPr>
        <w:t xml:space="preserve"> la respuesta</w:t>
      </w:r>
      <w:r>
        <w:rPr>
          <w:color w:val="00B050"/>
        </w:rPr>
        <w:t xml:space="preserve"> correcta, pues la Gestión de Riesgo Empresarial es diseñada en búsqueda de perfilar eventos que puedan impactar a la entidad, de tal forma que el riesgo pueda estar dentro del rango de impacto deseable y razonable que no afecte los objetivos de la organización.</w:t>
      </w:r>
    </w:p>
    <w:p w14:paraId="3EC67CE1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FB1A478" w14:textId="6888BAC4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t>F</w:t>
      </w:r>
      <w:r>
        <w:rPr>
          <w:color w:val="FF0000"/>
        </w:rPr>
        <w:t xml:space="preserve"> – Respuesta incorrecta. </w:t>
      </w:r>
      <w:r w:rsidRPr="00851164">
        <w:rPr>
          <w:color w:val="FF0000"/>
          <w:highlight w:val="cyan"/>
        </w:rPr>
        <w:t>Recuerd</w:t>
      </w:r>
      <w:r w:rsidR="00691D58" w:rsidRPr="00851164">
        <w:rPr>
          <w:color w:val="FF0000"/>
          <w:highlight w:val="cyan"/>
        </w:rPr>
        <w:t>e</w:t>
      </w:r>
      <w:r w:rsidRPr="00851164">
        <w:rPr>
          <w:color w:val="FF0000"/>
          <w:highlight w:val="cyan"/>
        </w:rPr>
        <w:t xml:space="preserve"> que</w:t>
      </w:r>
      <w:r>
        <w:rPr>
          <w:color w:val="FF0000"/>
        </w:rPr>
        <w:t xml:space="preserve"> la Gestión de Riesgo Empresarial es un proceso que afecta a todos los órganos directivos y laborales de la organización (Junta directiva, administrativos y empleados).</w:t>
      </w:r>
    </w:p>
    <w:p w14:paraId="3CFF7C8A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30599805" w14:textId="77777777" w:rsidR="004459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color w:val="000000"/>
        </w:rPr>
        <w:t>Los métodos de evaluación de riesgos en las empresas dependen de la incertidumbre y del azar.</w:t>
      </w:r>
    </w:p>
    <w:p w14:paraId="7829C224" w14:textId="77777777" w:rsidR="00445968" w:rsidRDefault="00445968">
      <w:pPr>
        <w:jc w:val="both"/>
        <w:rPr>
          <w:color w:val="FF0000"/>
        </w:rPr>
      </w:pPr>
    </w:p>
    <w:p w14:paraId="7509E678" w14:textId="77777777" w:rsidR="0044596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green"/>
        </w:rPr>
      </w:pPr>
      <w:r>
        <w:rPr>
          <w:color w:val="000000"/>
          <w:highlight w:val="green"/>
        </w:rPr>
        <w:t>Falso</w:t>
      </w:r>
    </w:p>
    <w:p w14:paraId="17DB927E" w14:textId="77777777" w:rsidR="0044596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Verdadero</w:t>
      </w:r>
    </w:p>
    <w:p w14:paraId="5D8F99DA" w14:textId="77777777" w:rsidR="00445968" w:rsidRDefault="00445968">
      <w:pPr>
        <w:jc w:val="both"/>
        <w:rPr>
          <w:b/>
        </w:rPr>
      </w:pPr>
    </w:p>
    <w:p w14:paraId="690E353B" w14:textId="77777777" w:rsidR="00445968" w:rsidRDefault="00000000">
      <w:pPr>
        <w:jc w:val="both"/>
        <w:rPr>
          <w:b/>
        </w:rPr>
      </w:pPr>
      <w:r>
        <w:rPr>
          <w:b/>
        </w:rPr>
        <w:t>Retroalimentación:</w:t>
      </w:r>
    </w:p>
    <w:p w14:paraId="611D0DFF" w14:textId="77777777" w:rsidR="00445968" w:rsidRDefault="00445968">
      <w:pPr>
        <w:jc w:val="both"/>
        <w:rPr>
          <w:color w:val="FF0000"/>
        </w:rPr>
      </w:pPr>
    </w:p>
    <w:p w14:paraId="32AEC941" w14:textId="77777777" w:rsidR="00445968" w:rsidRDefault="00445968">
      <w:pPr>
        <w:jc w:val="both"/>
        <w:rPr>
          <w:color w:val="FF0000"/>
        </w:rPr>
      </w:pPr>
    </w:p>
    <w:p w14:paraId="766B7F61" w14:textId="09B7E8F7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t>V</w:t>
      </w:r>
      <w:r>
        <w:rPr>
          <w:color w:val="FF0000"/>
        </w:rPr>
        <w:t xml:space="preserve"> – Respuesta incorrecta. </w:t>
      </w:r>
      <w:r w:rsidRPr="00851164">
        <w:rPr>
          <w:color w:val="FF0000"/>
          <w:highlight w:val="cyan"/>
        </w:rPr>
        <w:t>Recuerd</w:t>
      </w:r>
      <w:r w:rsidR="00691D58" w:rsidRPr="00851164">
        <w:rPr>
          <w:color w:val="FF0000"/>
          <w:highlight w:val="cyan"/>
        </w:rPr>
        <w:t>e</w:t>
      </w:r>
      <w:r w:rsidRPr="00851164">
        <w:rPr>
          <w:color w:val="FF0000"/>
          <w:highlight w:val="cyan"/>
        </w:rPr>
        <w:t xml:space="preserve"> que</w:t>
      </w:r>
      <w:r>
        <w:rPr>
          <w:color w:val="FF0000"/>
        </w:rPr>
        <w:t xml:space="preserve"> los métodos de evaluación de riesgos en las empresas dependen en gran medida de la experticia de su gestor o del personal encargado para esta actividad, de las actividades habituales y críticas en la organización, de las propiedades y número de roles en los equipos de trabajo, entre otros factores.</w:t>
      </w:r>
    </w:p>
    <w:p w14:paraId="150291FE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1EA78A87" w14:textId="77777777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  <w:r>
        <w:rPr>
          <w:b/>
          <w:color w:val="00B050"/>
        </w:rPr>
        <w:t>F</w:t>
      </w:r>
      <w:r>
        <w:rPr>
          <w:color w:val="00B050"/>
        </w:rPr>
        <w:t xml:space="preserve"> – Respuesta correcta. Excelente, los métodos de evaluación de riesgos en las empresas dependen en gran medida de la experticia de su gestor o del personal encargado para esta actividad.</w:t>
      </w:r>
    </w:p>
    <w:p w14:paraId="1C7A1AF0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13681E04" w14:textId="33367699" w:rsidR="004459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51164">
        <w:rPr>
          <w:color w:val="000000"/>
          <w:highlight w:val="cyan"/>
        </w:rPr>
        <w:t xml:space="preserve">Los </w:t>
      </w:r>
      <w:r w:rsidR="004501B3" w:rsidRPr="00851164">
        <w:rPr>
          <w:color w:val="000000"/>
          <w:highlight w:val="cyan"/>
        </w:rPr>
        <w:t>i</w:t>
      </w:r>
      <w:r w:rsidRPr="00851164">
        <w:rPr>
          <w:color w:val="000000"/>
          <w:highlight w:val="cyan"/>
        </w:rPr>
        <w:t>ndicadores</w:t>
      </w:r>
      <w:r>
        <w:rPr>
          <w:color w:val="000000"/>
        </w:rPr>
        <w:t xml:space="preserve"> de riesgo KRI permiten determinar la información de sistema y procesos que se utilizan en las empresas en búsqueda de mejorar el uso, manipulación, protección y administración de recursos.</w:t>
      </w:r>
    </w:p>
    <w:p w14:paraId="1C54351B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65860261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61163E92" w14:textId="77777777" w:rsidR="0044596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green"/>
        </w:rPr>
      </w:pPr>
      <w:r>
        <w:rPr>
          <w:color w:val="000000"/>
          <w:highlight w:val="green"/>
        </w:rPr>
        <w:t>Falso</w:t>
      </w:r>
    </w:p>
    <w:p w14:paraId="2D6B4021" w14:textId="77777777" w:rsidR="0044596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Verdadero</w:t>
      </w:r>
    </w:p>
    <w:p w14:paraId="06880AB5" w14:textId="77777777" w:rsidR="00445968" w:rsidRDefault="00445968">
      <w:pPr>
        <w:jc w:val="both"/>
        <w:rPr>
          <w:b/>
        </w:rPr>
      </w:pPr>
    </w:p>
    <w:p w14:paraId="2C0F77A1" w14:textId="77777777" w:rsidR="00445968" w:rsidRDefault="00000000">
      <w:pPr>
        <w:jc w:val="both"/>
        <w:rPr>
          <w:b/>
        </w:rPr>
      </w:pPr>
      <w:r>
        <w:rPr>
          <w:b/>
        </w:rPr>
        <w:lastRenderedPageBreak/>
        <w:t>Retroalimentación:</w:t>
      </w:r>
    </w:p>
    <w:p w14:paraId="686D25F7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3E5663B3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133BA43E" w14:textId="5AB1004F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t>V</w:t>
      </w:r>
      <w:r>
        <w:rPr>
          <w:color w:val="FF0000"/>
        </w:rPr>
        <w:t xml:space="preserve"> – Respuesta incorrecta. </w:t>
      </w:r>
      <w:r w:rsidRPr="00851164">
        <w:rPr>
          <w:color w:val="FF0000"/>
          <w:highlight w:val="cyan"/>
        </w:rPr>
        <w:t>Recuerd</w:t>
      </w:r>
      <w:r w:rsidR="00691D58" w:rsidRPr="00851164">
        <w:rPr>
          <w:color w:val="FF0000"/>
          <w:highlight w:val="cyan"/>
        </w:rPr>
        <w:t>e</w:t>
      </w:r>
      <w:r w:rsidRPr="00851164">
        <w:rPr>
          <w:color w:val="FF0000"/>
          <w:highlight w:val="cyan"/>
        </w:rPr>
        <w:t xml:space="preserve"> que</w:t>
      </w:r>
      <w:r>
        <w:rPr>
          <w:color w:val="FF0000"/>
        </w:rPr>
        <w:t xml:space="preserve"> el análisis de riesgos permite recopilar la información de sistema y procesos que se utilizan en las empresas en búsqueda de mejorar el uso, manipulación, protección y administración de recursos, ante las vulnerabilidades que se pudiesen encontrar.</w:t>
      </w:r>
    </w:p>
    <w:p w14:paraId="7218ACAC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37A52DA2" w14:textId="77777777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  <w:r>
        <w:rPr>
          <w:b/>
          <w:color w:val="00B050"/>
        </w:rPr>
        <w:t>F</w:t>
      </w:r>
      <w:r>
        <w:rPr>
          <w:color w:val="00B050"/>
        </w:rPr>
        <w:t xml:space="preserve"> – Respuesta Correcta. Muy bien, los KRI permiten determinar el grado de riesgo presente en una empresa en el momento de existir un evento o amenaza.</w:t>
      </w:r>
    </w:p>
    <w:p w14:paraId="56D47019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</w:p>
    <w:p w14:paraId="2EDD5D87" w14:textId="77777777" w:rsidR="004459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La probabilidad de un suceso está comprendida como un número entero entre [0, 1] y su notación viene dada por </w:t>
      </w:r>
      <w:proofErr w:type="gramStart"/>
      <w:r>
        <w:rPr>
          <w:color w:val="000000"/>
        </w:rPr>
        <w:t>P(</w:t>
      </w:r>
      <w:proofErr w:type="gramEnd"/>
      <w:r>
        <w:rPr>
          <w:color w:val="000000"/>
        </w:rPr>
        <w:t>A),.</w:t>
      </w:r>
    </w:p>
    <w:p w14:paraId="7D59D3D7" w14:textId="77777777" w:rsidR="00445968" w:rsidRDefault="00445968">
      <w:pPr>
        <w:jc w:val="both"/>
      </w:pPr>
    </w:p>
    <w:p w14:paraId="7A20CA1A" w14:textId="77777777" w:rsidR="0044596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green"/>
        </w:rPr>
      </w:pPr>
      <w:r>
        <w:rPr>
          <w:color w:val="000000"/>
          <w:highlight w:val="green"/>
        </w:rPr>
        <w:t>Falso</w:t>
      </w:r>
    </w:p>
    <w:p w14:paraId="56F62FF8" w14:textId="77777777" w:rsidR="0044596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Verdadero</w:t>
      </w:r>
    </w:p>
    <w:p w14:paraId="3D9B25EB" w14:textId="77777777" w:rsidR="00445968" w:rsidRDefault="00445968">
      <w:pPr>
        <w:jc w:val="both"/>
        <w:rPr>
          <w:b/>
        </w:rPr>
      </w:pPr>
    </w:p>
    <w:p w14:paraId="040A86A3" w14:textId="77777777" w:rsidR="00445968" w:rsidRDefault="00000000">
      <w:pPr>
        <w:jc w:val="both"/>
        <w:rPr>
          <w:b/>
        </w:rPr>
      </w:pPr>
      <w:r>
        <w:rPr>
          <w:b/>
        </w:rPr>
        <w:t>Retroalimentación:</w:t>
      </w:r>
    </w:p>
    <w:p w14:paraId="22DBBBA9" w14:textId="77777777" w:rsidR="00445968" w:rsidRDefault="00445968">
      <w:pPr>
        <w:jc w:val="both"/>
      </w:pPr>
    </w:p>
    <w:p w14:paraId="62BB0ED2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3D34729E" w14:textId="7EA87602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r>
        <w:rPr>
          <w:b/>
          <w:color w:val="FF0000"/>
        </w:rPr>
        <w:t>V</w:t>
      </w:r>
      <w:r>
        <w:rPr>
          <w:color w:val="FF0000"/>
        </w:rPr>
        <w:t xml:space="preserve"> – Respuesta incorrecta. </w:t>
      </w:r>
      <w:r w:rsidRPr="00851164">
        <w:rPr>
          <w:color w:val="FF0000"/>
          <w:highlight w:val="cyan"/>
        </w:rPr>
        <w:t>Recuerd</w:t>
      </w:r>
      <w:r w:rsidR="00691D58" w:rsidRPr="00851164">
        <w:rPr>
          <w:color w:val="FF0000"/>
          <w:highlight w:val="cyan"/>
        </w:rPr>
        <w:t>e</w:t>
      </w:r>
      <w:r w:rsidRPr="00851164">
        <w:rPr>
          <w:color w:val="FF0000"/>
          <w:highlight w:val="cyan"/>
        </w:rPr>
        <w:t xml:space="preserve"> que</w:t>
      </w:r>
      <w:r>
        <w:rPr>
          <w:color w:val="FF0000"/>
        </w:rPr>
        <w:t xml:space="preserve"> la probabilidad se da en % o un número entre 0 y 1.</w:t>
      </w:r>
    </w:p>
    <w:p w14:paraId="201DF98F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38FB947A" w14:textId="77777777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  <w:r>
        <w:rPr>
          <w:b/>
          <w:color w:val="00B050"/>
        </w:rPr>
        <w:t>F</w:t>
      </w:r>
      <w:r>
        <w:rPr>
          <w:color w:val="00B050"/>
        </w:rPr>
        <w:t xml:space="preserve"> – Respuesta Correcta. ¡Muy bien!, la probabilidad de un suceso está comprendida como un número real en el rango [0, 1] y su notación viene dada por P(A).</w:t>
      </w:r>
    </w:p>
    <w:p w14:paraId="267BE8A2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</w:p>
    <w:p w14:paraId="7A98604C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</w:p>
    <w:p w14:paraId="42B32E75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6F0A193D" w14:textId="77777777" w:rsidR="0044596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Cuando se empieza a crear una cultura de gestión de riesgos, el punto de partida es crear una política de gestión.</w:t>
      </w:r>
    </w:p>
    <w:p w14:paraId="71773816" w14:textId="77777777" w:rsidR="00445968" w:rsidRDefault="00445968">
      <w:pPr>
        <w:jc w:val="both"/>
      </w:pPr>
    </w:p>
    <w:p w14:paraId="05AF98CF" w14:textId="77777777" w:rsidR="0044596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Falso</w:t>
      </w:r>
    </w:p>
    <w:p w14:paraId="3C85F792" w14:textId="77777777" w:rsidR="0044596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green"/>
        </w:rPr>
      </w:pPr>
      <w:r>
        <w:rPr>
          <w:color w:val="000000"/>
          <w:highlight w:val="green"/>
        </w:rPr>
        <w:t>Verdadero</w:t>
      </w:r>
    </w:p>
    <w:p w14:paraId="7A77629E" w14:textId="77777777" w:rsidR="00445968" w:rsidRDefault="00445968">
      <w:pPr>
        <w:jc w:val="both"/>
        <w:rPr>
          <w:b/>
        </w:rPr>
      </w:pPr>
    </w:p>
    <w:p w14:paraId="510F4BA5" w14:textId="77777777" w:rsidR="00445968" w:rsidRDefault="00000000">
      <w:pPr>
        <w:jc w:val="both"/>
        <w:rPr>
          <w:b/>
        </w:rPr>
      </w:pPr>
      <w:r>
        <w:rPr>
          <w:b/>
        </w:rPr>
        <w:t>Retroalimentación:</w:t>
      </w:r>
    </w:p>
    <w:p w14:paraId="52D5E9B5" w14:textId="77777777" w:rsidR="00445968" w:rsidRDefault="00445968">
      <w:pPr>
        <w:jc w:val="both"/>
      </w:pPr>
    </w:p>
    <w:p w14:paraId="7373ACC0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37B74673" w14:textId="77777777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B050"/>
        </w:rPr>
      </w:pPr>
      <w:r>
        <w:rPr>
          <w:b/>
          <w:color w:val="00B050"/>
        </w:rPr>
        <w:t>V</w:t>
      </w:r>
      <w:r>
        <w:rPr>
          <w:color w:val="00B050"/>
        </w:rPr>
        <w:t xml:space="preserve"> – Respuesta Correcta. Así mismo, las empresas deben tener una guía donde definan sus procesos y métodos que deben aplicar en la gestión del riesgo de forma sistemática y estructurada haciendo partícipe a todas las áreas de interés.</w:t>
      </w:r>
    </w:p>
    <w:p w14:paraId="0D1677A2" w14:textId="77777777" w:rsidR="00445968" w:rsidRDefault="00445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31F82AC3" w14:textId="448474A3" w:rsidR="0044596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  <w:bookmarkStart w:id="19" w:name="_heading=h.gjdgxs" w:colFirst="0" w:colLast="0"/>
      <w:bookmarkEnd w:id="19"/>
      <w:r>
        <w:rPr>
          <w:b/>
          <w:color w:val="FF0000"/>
        </w:rPr>
        <w:t>F</w:t>
      </w:r>
      <w:r>
        <w:rPr>
          <w:color w:val="FF0000"/>
        </w:rPr>
        <w:t xml:space="preserve"> – Respuesta incorrecta. </w:t>
      </w:r>
      <w:r w:rsidRPr="00851164">
        <w:rPr>
          <w:color w:val="FF0000"/>
          <w:highlight w:val="cyan"/>
        </w:rPr>
        <w:t>Recuerd</w:t>
      </w:r>
      <w:r w:rsidR="00691D58" w:rsidRPr="00851164">
        <w:rPr>
          <w:color w:val="FF0000"/>
          <w:highlight w:val="cyan"/>
        </w:rPr>
        <w:t>e</w:t>
      </w:r>
      <w:r>
        <w:rPr>
          <w:color w:val="FF0000"/>
        </w:rPr>
        <w:t xml:space="preserve"> </w:t>
      </w:r>
      <w:r w:rsidRPr="00851164">
        <w:rPr>
          <w:color w:val="FF0000"/>
          <w:highlight w:val="cyan"/>
        </w:rPr>
        <w:t>que</w:t>
      </w:r>
      <w:r>
        <w:rPr>
          <w:color w:val="FF0000"/>
        </w:rPr>
        <w:t xml:space="preserve"> en la política de gestión de riesgo se debe especificar las personas o responsables que se encargará de controlar, monitorear, reportar y dar seguimiento a los riesgos, estructurando las funciones específicas de cada parte involucrada, esto hace parte de la cultura de gestión de riesgos.</w:t>
      </w:r>
    </w:p>
    <w:sectPr w:rsidR="00445968">
      <w:headerReference w:type="default" r:id="rId12"/>
      <w:footerReference w:type="default" r:id="rId13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45068" w14:textId="77777777" w:rsidR="00C175B0" w:rsidRDefault="00C175B0">
      <w:pPr>
        <w:spacing w:line="240" w:lineRule="auto"/>
      </w:pPr>
      <w:r>
        <w:separator/>
      </w:r>
    </w:p>
  </w:endnote>
  <w:endnote w:type="continuationSeparator" w:id="0">
    <w:p w14:paraId="688EE46C" w14:textId="77777777" w:rsidR="00C175B0" w:rsidRDefault="00C175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4042E" w14:textId="77777777" w:rsidR="00445968" w:rsidRDefault="004459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2E3121EB" w14:textId="77777777" w:rsidR="00445968" w:rsidRDefault="00445968">
    <w:pPr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2DEEF99B" w14:textId="77777777" w:rsidR="00445968" w:rsidRDefault="00445968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43EA82DB" w14:textId="77777777" w:rsidR="00445968" w:rsidRDefault="004459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16AAD358" w14:textId="77777777" w:rsidR="00445968" w:rsidRDefault="004459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8DE03" w14:textId="77777777" w:rsidR="00C175B0" w:rsidRDefault="00C175B0">
      <w:pPr>
        <w:spacing w:line="240" w:lineRule="auto"/>
      </w:pPr>
      <w:r>
        <w:separator/>
      </w:r>
    </w:p>
  </w:footnote>
  <w:footnote w:type="continuationSeparator" w:id="0">
    <w:p w14:paraId="719FA240" w14:textId="77777777" w:rsidR="00C175B0" w:rsidRDefault="00C175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39073" w14:textId="77777777" w:rsidR="004459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AF5E5BB" wp14:editId="167AE10C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l="0" t="0" r="0" b="0"/>
          <wp:wrapNone/>
          <wp:docPr id="2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21945EC" w14:textId="77777777" w:rsidR="00445968" w:rsidRDefault="004459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E33C7"/>
    <w:multiLevelType w:val="multilevel"/>
    <w:tmpl w:val="222AF28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C20657"/>
    <w:multiLevelType w:val="multilevel"/>
    <w:tmpl w:val="D17288AA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2B44"/>
    <w:multiLevelType w:val="multilevel"/>
    <w:tmpl w:val="3350E63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F71406"/>
    <w:multiLevelType w:val="multilevel"/>
    <w:tmpl w:val="E064D66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572268"/>
    <w:multiLevelType w:val="multilevel"/>
    <w:tmpl w:val="38FEE76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117A28"/>
    <w:multiLevelType w:val="multilevel"/>
    <w:tmpl w:val="26C812B4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A2D24"/>
    <w:multiLevelType w:val="multilevel"/>
    <w:tmpl w:val="F3A2191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CA150F"/>
    <w:multiLevelType w:val="multilevel"/>
    <w:tmpl w:val="4FB653B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C85C62"/>
    <w:multiLevelType w:val="multilevel"/>
    <w:tmpl w:val="B7C8E6E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46092A"/>
    <w:multiLevelType w:val="multilevel"/>
    <w:tmpl w:val="A7947F5A"/>
    <w:lvl w:ilvl="0">
      <w:start w:val="5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82DDE"/>
    <w:multiLevelType w:val="multilevel"/>
    <w:tmpl w:val="AE986A5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991904647">
    <w:abstractNumId w:val="0"/>
  </w:num>
  <w:num w:numId="2" w16cid:durableId="1402365265">
    <w:abstractNumId w:val="3"/>
  </w:num>
  <w:num w:numId="3" w16cid:durableId="1545823425">
    <w:abstractNumId w:val="6"/>
  </w:num>
  <w:num w:numId="4" w16cid:durableId="337463055">
    <w:abstractNumId w:val="9"/>
  </w:num>
  <w:num w:numId="5" w16cid:durableId="157574756">
    <w:abstractNumId w:val="7"/>
  </w:num>
  <w:num w:numId="6" w16cid:durableId="584146443">
    <w:abstractNumId w:val="10"/>
  </w:num>
  <w:num w:numId="7" w16cid:durableId="2041857924">
    <w:abstractNumId w:val="1"/>
  </w:num>
  <w:num w:numId="8" w16cid:durableId="1824278309">
    <w:abstractNumId w:val="8"/>
  </w:num>
  <w:num w:numId="9" w16cid:durableId="1975285160">
    <w:abstractNumId w:val="2"/>
  </w:num>
  <w:num w:numId="10" w16cid:durableId="351498963">
    <w:abstractNumId w:val="4"/>
  </w:num>
  <w:num w:numId="11" w16cid:durableId="2145462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68"/>
    <w:rsid w:val="00445968"/>
    <w:rsid w:val="004501B3"/>
    <w:rsid w:val="00691D58"/>
    <w:rsid w:val="00851164"/>
    <w:rsid w:val="00C1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69FB"/>
  <w15:docId w15:val="{5CE5086A-334F-474F-B8F0-6BED4E3D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Tabla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26C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6C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C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c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7C470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B2963"/>
    <w:rPr>
      <w:b/>
      <w:bCs/>
    </w:rPr>
  </w:style>
  <w:style w:type="table" w:customStyle="1" w:styleId="5">
    <w:name w:val="5"/>
    <w:basedOn w:val="Tablanormal"/>
    <w:rsid w:val="00FE1BA7"/>
    <w:pPr>
      <w:spacing w:line="240" w:lineRule="auto"/>
    </w:pPr>
    <w:rPr>
      <w:b/>
      <w:sz w:val="24"/>
      <w:szCs w:val="24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IstCdwiItkIEIZznyriGP5gKQ==">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CF124E-DF98-4091-A1C0-560FE4DDDDA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2B1E799-8535-45E0-A192-F4149147B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9EA9D2-B723-4D9C-8F03-57DC59998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893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Adriana Ariza Luque</dc:creator>
  <cp:lastModifiedBy>Andrés Felipe Velandia Espitia</cp:lastModifiedBy>
  <cp:revision>4</cp:revision>
  <dcterms:created xsi:type="dcterms:W3CDTF">2022-07-21T13:17:00Z</dcterms:created>
  <dcterms:modified xsi:type="dcterms:W3CDTF">2024-05-10T14:36:00Z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11947400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